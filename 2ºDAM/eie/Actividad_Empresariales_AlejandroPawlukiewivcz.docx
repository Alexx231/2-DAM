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3C6" w:rsidRDefault="00B66750">
      <w:pPr>
        <w:pStyle w:val="Ttulo1"/>
        <w:ind w:firstLine="0"/>
      </w:pPr>
      <w:r>
        <w:t>1</w:t>
      </w:r>
      <w:r>
        <w:rPr>
          <w:spacing w:val="-7"/>
        </w:rPr>
        <w:t xml:space="preserve"> </w:t>
      </w:r>
      <w:r>
        <w:t>¿QUÉ</w:t>
      </w:r>
      <w:r>
        <w:rPr>
          <w:spacing w:val="-7"/>
        </w:rPr>
        <w:t xml:space="preserve"> </w:t>
      </w:r>
      <w:r>
        <w:t>HACEMOS?</w:t>
      </w:r>
      <w:r>
        <w:rPr>
          <w:spacing w:val="-5"/>
        </w:rPr>
        <w:t xml:space="preserve"> </w:t>
      </w:r>
      <w:r>
        <w:t>MISIÓN,</w:t>
      </w:r>
      <w:r>
        <w:rPr>
          <w:spacing w:val="-9"/>
        </w:rPr>
        <w:t xml:space="preserve"> </w:t>
      </w:r>
      <w:r>
        <w:t>VISIÓN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spacing w:val="-2"/>
        </w:rPr>
        <w:t>VALORES</w:t>
      </w:r>
    </w:p>
    <w:p w:rsidR="00D263C6" w:rsidRDefault="00B66750">
      <w:pPr>
        <w:pStyle w:val="Ttulo2"/>
        <w:numPr>
          <w:ilvl w:val="0"/>
          <w:numId w:val="1"/>
        </w:numPr>
        <w:tabs>
          <w:tab w:val="left" w:pos="378"/>
        </w:tabs>
        <w:spacing w:before="184" w:line="388" w:lineRule="auto"/>
        <w:ind w:right="496" w:firstLine="0"/>
        <w:jc w:val="both"/>
      </w:pP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folio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máximo</w:t>
      </w:r>
      <w:r>
        <w:rPr>
          <w:spacing w:val="-2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líneas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resumir la</w:t>
      </w:r>
      <w:r>
        <w:rPr>
          <w:spacing w:val="-1"/>
        </w:rPr>
        <w:t xml:space="preserve"> </w:t>
      </w:r>
      <w:r>
        <w:t>esencia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nuestro</w:t>
      </w:r>
      <w:r>
        <w:rPr>
          <w:spacing w:val="-3"/>
        </w:rPr>
        <w:t xml:space="preserve"> </w:t>
      </w:r>
      <w:r>
        <w:t>proyecto</w:t>
      </w:r>
      <w:r>
        <w:rPr>
          <w:spacing w:val="-1"/>
        </w:rPr>
        <w:t xml:space="preserve"> </w:t>
      </w:r>
      <w:r>
        <w:t>de empresa, qué es lo que hacemos y porque somos diferentes.</w:t>
      </w:r>
    </w:p>
    <w:p w:rsidR="00D263C6" w:rsidRDefault="00B66750">
      <w:pPr>
        <w:pStyle w:val="Textoindependiente"/>
        <w:spacing w:before="4" w:line="259" w:lineRule="auto"/>
        <w:ind w:left="204" w:right="518"/>
        <w:jc w:val="both"/>
      </w:pPr>
      <w:r>
        <w:t>El proyecto de empresa se enfoca en la creación e implementación de un sistema de gestión</w:t>
      </w:r>
      <w:r>
        <w:rPr>
          <w:spacing w:val="-3"/>
        </w:rPr>
        <w:t xml:space="preserve"> </w:t>
      </w:r>
      <w:r>
        <w:t>empresarial con</w:t>
      </w:r>
      <w:r>
        <w:rPr>
          <w:spacing w:val="-4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asistente</w:t>
      </w:r>
      <w:r>
        <w:rPr>
          <w:spacing w:val="-2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diseñado</w:t>
      </w:r>
      <w:r>
        <w:rPr>
          <w:spacing w:val="-1"/>
        </w:rPr>
        <w:t xml:space="preserve"> </w:t>
      </w:r>
      <w:r>
        <w:t>especialmente para</w:t>
      </w:r>
      <w:r>
        <w:rPr>
          <w:spacing w:val="-5"/>
        </w:rPr>
        <w:t xml:space="preserve"> </w:t>
      </w:r>
      <w:r>
        <w:t>pequeñas y medianas empresas (PYMES). Este sistema busca optimizar y automatizar tareas de gestión, s</w:t>
      </w:r>
      <w:r>
        <w:t>implificar procesos y mejorar la interacción con clientes y proveedores. A diferencia de las soluciones existentes, nuestra propuesta se adapta al presupuesto y necesidades específicas de las PYMES, permitiendo una incorporación modular de funciones avanza</w:t>
      </w:r>
      <w:r>
        <w:t>das conforme crecen. Además, la integración del asistente virtual ofrece un apoyo continuo y personalizado en la gestión de políticas de seguridad, control de acceso, y monitoreo de seguridad, lo que garantiza una mayor eficiencia operativa</w:t>
      </w:r>
      <w:r>
        <w:rPr>
          <w:spacing w:val="-8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 xml:space="preserve">en </w:t>
      </w:r>
      <w:r>
        <w:t>el</w:t>
      </w:r>
      <w:r>
        <w:rPr>
          <w:spacing w:val="-1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trabajo.</w:t>
      </w:r>
      <w:r>
        <w:rPr>
          <w:spacing w:val="-2"/>
        </w:rPr>
        <w:t xml:space="preserve"> </w:t>
      </w:r>
      <w:r>
        <w:t>Nuestro</w:t>
      </w:r>
      <w:r>
        <w:rPr>
          <w:spacing w:val="-3"/>
        </w:rPr>
        <w:t xml:space="preserve"> </w:t>
      </w:r>
      <w:r>
        <w:t>enfoque</w:t>
      </w:r>
      <w:r>
        <w:rPr>
          <w:spacing w:val="-14"/>
        </w:rPr>
        <w:t xml:space="preserve"> </w:t>
      </w:r>
      <w:r>
        <w:t>innovador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 xml:space="preserve">diferencia por la flexibilidad, accesibilidad y especialización en optimizar los procesos empresariales para que las empresas puedan centrarse en su crecimiento y </w:t>
      </w:r>
      <w:r>
        <w:rPr>
          <w:spacing w:val="-2"/>
        </w:rPr>
        <w:t>rentabilidad.</w:t>
      </w:r>
    </w:p>
    <w:p w:rsidR="00D263C6" w:rsidRDefault="00B66750">
      <w:pPr>
        <w:pStyle w:val="Ttulo1"/>
        <w:numPr>
          <w:ilvl w:val="0"/>
          <w:numId w:val="2"/>
        </w:numPr>
        <w:tabs>
          <w:tab w:val="left" w:pos="476"/>
        </w:tabs>
        <w:spacing w:before="157"/>
        <w:ind w:left="476" w:hanging="272"/>
        <w:jc w:val="both"/>
      </w:pPr>
      <w:r>
        <w:t>PRESENTACIÓN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SUS</w:t>
      </w:r>
      <w:r>
        <w:rPr>
          <w:spacing w:val="-9"/>
        </w:rPr>
        <w:t xml:space="preserve"> </w:t>
      </w:r>
      <w:r>
        <w:rPr>
          <w:spacing w:val="-2"/>
        </w:rPr>
        <w:t>PROMOTORES.</w:t>
      </w:r>
    </w:p>
    <w:p w:rsidR="00D263C6" w:rsidRDefault="00B66750">
      <w:pPr>
        <w:pStyle w:val="Ttulo2"/>
        <w:numPr>
          <w:ilvl w:val="1"/>
          <w:numId w:val="2"/>
        </w:numPr>
        <w:tabs>
          <w:tab w:val="left" w:pos="376"/>
        </w:tabs>
        <w:spacing w:before="186"/>
        <w:ind w:left="376" w:hanging="174"/>
        <w:jc w:val="both"/>
      </w:pPr>
      <w:r>
        <w:t>Nombre</w:t>
      </w:r>
      <w:r>
        <w:rPr>
          <w:spacing w:val="-7"/>
        </w:rPr>
        <w:t xml:space="preserve"> </w:t>
      </w:r>
      <w:r>
        <w:t>comercial,</w:t>
      </w:r>
      <w:r>
        <w:rPr>
          <w:spacing w:val="-2"/>
        </w:rPr>
        <w:t xml:space="preserve"> </w:t>
      </w:r>
      <w:r>
        <w:t>marca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rPr>
          <w:spacing w:val="-2"/>
        </w:rPr>
        <w:t>logotipo.</w:t>
      </w:r>
    </w:p>
    <w:p w:rsidR="00D263C6" w:rsidRDefault="00D263C6">
      <w:pPr>
        <w:pStyle w:val="Textoindependiente"/>
        <w:rPr>
          <w:b/>
        </w:rPr>
      </w:pPr>
    </w:p>
    <w:p w:rsidR="00D263C6" w:rsidRDefault="00B66750">
      <w:pPr>
        <w:pStyle w:val="Textoindependiente"/>
        <w:ind w:left="101" w:right="217"/>
        <w:jc w:val="both"/>
      </w:pPr>
      <w:r>
        <w:t xml:space="preserve">El nombre de </w:t>
      </w:r>
      <w:proofErr w:type="spellStart"/>
      <w:r>
        <w:rPr>
          <w:b/>
        </w:rPr>
        <w:t>GestioBOT</w:t>
      </w:r>
      <w:proofErr w:type="spellEnd"/>
      <w:r>
        <w:rPr>
          <w:b/>
        </w:rPr>
        <w:t xml:space="preserve"> </w:t>
      </w:r>
      <w:r>
        <w:t xml:space="preserve">nace de la unión de el objetivo principal de nuestra plataforma que es la gestión y su fuerte que es la innovación añadiendo un asistente virtual a la </w:t>
      </w:r>
      <w:r>
        <w:rPr>
          <w:spacing w:val="-2"/>
        </w:rPr>
        <w:t>plataforma.</w:t>
      </w:r>
    </w:p>
    <w:p w:rsidR="00D263C6" w:rsidRDefault="00D263C6">
      <w:pPr>
        <w:pStyle w:val="Textoindependiente"/>
        <w:spacing w:before="69"/>
      </w:pPr>
    </w:p>
    <w:p w:rsidR="00D263C6" w:rsidRDefault="00B66750">
      <w:pPr>
        <w:ind w:left="204"/>
        <w:jc w:val="both"/>
        <w:rPr>
          <w:i/>
          <w:sz w:val="24"/>
        </w:rPr>
      </w:pPr>
      <w:r>
        <w:rPr>
          <w:b/>
          <w:i/>
          <w:sz w:val="24"/>
        </w:rPr>
        <w:t>Nombre:</w:t>
      </w:r>
      <w:r>
        <w:rPr>
          <w:b/>
          <w:i/>
          <w:spacing w:val="23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Gesti</w:t>
      </w:r>
      <w:r>
        <w:rPr>
          <w:i/>
          <w:spacing w:val="-2"/>
          <w:sz w:val="24"/>
        </w:rPr>
        <w:t>oBOT</w:t>
      </w:r>
      <w:proofErr w:type="spellEnd"/>
    </w:p>
    <w:p w:rsidR="00D263C6" w:rsidRDefault="00B66750">
      <w:pPr>
        <w:spacing w:before="185"/>
        <w:ind w:left="204"/>
        <w:jc w:val="both"/>
        <w:rPr>
          <w:i/>
          <w:sz w:val="24"/>
        </w:rPr>
      </w:pPr>
      <w:r>
        <w:rPr>
          <w:b/>
          <w:i/>
          <w:sz w:val="24"/>
        </w:rPr>
        <w:t xml:space="preserve">Marca: </w:t>
      </w:r>
      <w:r>
        <w:rPr>
          <w:i/>
          <w:spacing w:val="-2"/>
          <w:sz w:val="24"/>
        </w:rPr>
        <w:t>Gesto</w:t>
      </w:r>
    </w:p>
    <w:p w:rsidR="00D263C6" w:rsidRDefault="00B66750">
      <w:pPr>
        <w:pStyle w:val="Textoindependiente"/>
        <w:spacing w:before="187"/>
        <w:ind w:left="101" w:right="215" w:firstLine="55"/>
        <w:jc w:val="both"/>
      </w:pPr>
      <w:r>
        <w:t>La marca es la abreviación del nombre comercial el cual es más llamativo debido a su facilidad de pronunciación en todos los idiomas.</w:t>
      </w:r>
    </w:p>
    <w:p w:rsidR="00D263C6" w:rsidRDefault="00B66750">
      <w:pPr>
        <w:pStyle w:val="Ttulo2"/>
        <w:spacing w:before="290"/>
        <w:ind w:left="204" w:firstLine="0"/>
      </w:pPr>
      <w:r>
        <w:rPr>
          <w:spacing w:val="-2"/>
        </w:rPr>
        <w:t>Logotipo:</w:t>
      </w:r>
    </w:p>
    <w:p w:rsidR="00D263C6" w:rsidRDefault="00D263C6">
      <w:pPr>
        <w:sectPr w:rsidR="00D263C6">
          <w:type w:val="continuous"/>
          <w:pgSz w:w="11920" w:h="16850"/>
          <w:pgMar w:top="1380" w:right="1380" w:bottom="280" w:left="1500" w:header="720" w:footer="720" w:gutter="0"/>
          <w:cols w:space="720"/>
        </w:sectPr>
      </w:pPr>
    </w:p>
    <w:p w:rsidR="00D263C6" w:rsidRDefault="00B66750">
      <w:pPr>
        <w:pStyle w:val="Textoindependiente"/>
        <w:ind w:left="201"/>
        <w:rPr>
          <w:i w:val="0"/>
          <w:sz w:val="20"/>
        </w:rPr>
      </w:pPr>
      <w:r>
        <w:rPr>
          <w:i w:val="0"/>
          <w:noProof/>
          <w:sz w:val="20"/>
          <w:lang w:eastAsia="es-ES"/>
        </w:rPr>
        <w:lastRenderedPageBreak/>
        <w:drawing>
          <wp:inline distT="0" distB="0" distL="0" distR="0">
            <wp:extent cx="5379419" cy="348872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419" cy="348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C6" w:rsidRDefault="00D263C6">
      <w:pPr>
        <w:pStyle w:val="Textoindependiente"/>
        <w:rPr>
          <w:b/>
        </w:rPr>
      </w:pPr>
    </w:p>
    <w:p w:rsidR="00D263C6" w:rsidRDefault="00D263C6">
      <w:pPr>
        <w:pStyle w:val="Textoindependiente"/>
        <w:spacing w:before="180"/>
        <w:rPr>
          <w:b/>
        </w:rPr>
      </w:pPr>
    </w:p>
    <w:p w:rsidR="00D263C6" w:rsidRDefault="00B66750">
      <w:pPr>
        <w:pStyle w:val="Textoindependiente"/>
        <w:ind w:left="101" w:right="220"/>
        <w:jc w:val="both"/>
      </w:pPr>
      <w:r>
        <w:t xml:space="preserve">El logo transmite una sensación de modernidad y profesionalismo. El uso del monitor de computadora sugiere que la empresa está relacionada con la tecnología o el software, mientras que la tipografía </w:t>
      </w:r>
      <w:proofErr w:type="spellStart"/>
      <w:r>
        <w:t>sans-serif</w:t>
      </w:r>
      <w:proofErr w:type="spellEnd"/>
      <w:r>
        <w:t xml:space="preserve"> en</w:t>
      </w:r>
      <w:r>
        <w:rPr>
          <w:spacing w:val="-1"/>
        </w:rPr>
        <w:t xml:space="preserve"> </w:t>
      </w:r>
      <w:r>
        <w:t>negrita y</w:t>
      </w:r>
      <w:r>
        <w:rPr>
          <w:spacing w:val="-2"/>
        </w:rPr>
        <w:t xml:space="preserve"> </w:t>
      </w:r>
      <w:r>
        <w:t>el color azul oscuro proyectan co</w:t>
      </w:r>
      <w:r>
        <w:t>nfianza y seriedad. En conjunto, el diseño simple y limpio puede transmitir que la empresa es eficiente</w:t>
      </w:r>
      <w:r>
        <w:rPr>
          <w:spacing w:val="65"/>
        </w:rPr>
        <w:t xml:space="preserve">   </w:t>
      </w:r>
      <w:r>
        <w:t>y</w:t>
      </w:r>
      <w:r>
        <w:rPr>
          <w:spacing w:val="64"/>
        </w:rPr>
        <w:t xml:space="preserve">   </w:t>
      </w:r>
      <w:r>
        <w:t>enfocada</w:t>
      </w:r>
      <w:r>
        <w:rPr>
          <w:spacing w:val="64"/>
        </w:rPr>
        <w:t xml:space="preserve">   </w:t>
      </w:r>
      <w:r>
        <w:t>en</w:t>
      </w:r>
      <w:r>
        <w:rPr>
          <w:spacing w:val="64"/>
        </w:rPr>
        <w:t xml:space="preserve">   </w:t>
      </w:r>
      <w:r>
        <w:t>soluciones</w:t>
      </w:r>
      <w:r>
        <w:rPr>
          <w:spacing w:val="65"/>
        </w:rPr>
        <w:t xml:space="preserve">   </w:t>
      </w:r>
      <w:r>
        <w:t>tecnológicas</w:t>
      </w:r>
      <w:r>
        <w:rPr>
          <w:spacing w:val="65"/>
        </w:rPr>
        <w:t xml:space="preserve">   </w:t>
      </w:r>
      <w:r>
        <w:t>claras</w:t>
      </w:r>
      <w:r>
        <w:rPr>
          <w:spacing w:val="65"/>
        </w:rPr>
        <w:t xml:space="preserve">   </w:t>
      </w:r>
      <w:r>
        <w:t>y</w:t>
      </w:r>
      <w:r>
        <w:rPr>
          <w:spacing w:val="65"/>
        </w:rPr>
        <w:t xml:space="preserve">   </w:t>
      </w:r>
      <w:r>
        <w:t>directas.</w:t>
      </w:r>
    </w:p>
    <w:p w:rsidR="00D263C6" w:rsidRDefault="00D263C6">
      <w:pPr>
        <w:jc w:val="both"/>
        <w:sectPr w:rsidR="00D263C6">
          <w:pgSz w:w="11920" w:h="16850"/>
          <w:pgMar w:top="1380" w:right="1380" w:bottom="280" w:left="1500" w:header="720" w:footer="720" w:gutter="0"/>
          <w:cols w:space="720"/>
        </w:sectPr>
      </w:pPr>
    </w:p>
    <w:p w:rsidR="00D263C6" w:rsidRDefault="00B66750">
      <w:pPr>
        <w:pStyle w:val="Ttulo2"/>
        <w:numPr>
          <w:ilvl w:val="1"/>
          <w:numId w:val="2"/>
        </w:numPr>
        <w:tabs>
          <w:tab w:val="left" w:pos="376"/>
        </w:tabs>
        <w:spacing w:before="41"/>
        <w:ind w:left="376" w:hanging="174"/>
        <w:rPr>
          <w:i w:val="0"/>
        </w:rPr>
      </w:pPr>
      <w:r>
        <w:lastRenderedPageBreak/>
        <w:t>Presentación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rPr>
          <w:spacing w:val="-2"/>
        </w:rPr>
        <w:t>promotores.</w:t>
      </w:r>
    </w:p>
    <w:p w:rsidR="00D263C6" w:rsidRDefault="00D263C6">
      <w:pPr>
        <w:pStyle w:val="Textoindependiente"/>
        <w:rPr>
          <w:b/>
        </w:rPr>
      </w:pPr>
    </w:p>
    <w:p w:rsidR="00D263C6" w:rsidRDefault="00D263C6">
      <w:pPr>
        <w:pStyle w:val="Textoindependiente"/>
        <w:spacing w:before="71"/>
        <w:rPr>
          <w:b/>
        </w:rPr>
      </w:pPr>
    </w:p>
    <w:p w:rsidR="00D263C6" w:rsidRDefault="00B66750">
      <w:pPr>
        <w:pStyle w:val="Textoindependiente"/>
        <w:spacing w:before="1" w:line="259" w:lineRule="auto"/>
        <w:ind w:left="204" w:right="386"/>
        <w:jc w:val="both"/>
      </w:pPr>
      <w:r>
        <w:t xml:space="preserve">Los promotores de </w:t>
      </w:r>
      <w:proofErr w:type="spellStart"/>
      <w:r w:rsidR="00BA16D0">
        <w:rPr>
          <w:b/>
        </w:rPr>
        <w:t>GestioBOT</w:t>
      </w:r>
      <w:proofErr w:type="spellEnd"/>
      <w:r>
        <w:rPr>
          <w:b/>
        </w:rPr>
        <w:t xml:space="preserve"> </w:t>
      </w:r>
      <w:r>
        <w:t>somos tres jóvenes apasionados por la tecnología y el desarrollo de soluciones innovadoras. Formamos un equipo sólido y comprometido en transformar la gestión de negocios mediante soluciones tecnológicas inteligentes y efectivas. Con una visión clara y una</w:t>
      </w:r>
      <w:r>
        <w:t xml:space="preserve"> mentalidad emprendedora, trabajamos en conjunto para enfrentar cualquier desafío y avanzar con firmeza en nuestro objetivo: llevar la gestión empresarial al siguiente nivel, facilitando procesos y optimizando recursos para mejorar la eficiencia y el rendi</w:t>
      </w:r>
      <w:r>
        <w:t>miento de las empresas.</w:t>
      </w:r>
    </w:p>
    <w:p w:rsidR="00D263C6" w:rsidRDefault="00D263C6">
      <w:pPr>
        <w:pStyle w:val="Textoindependiente"/>
      </w:pPr>
    </w:p>
    <w:p w:rsidR="00D263C6" w:rsidRDefault="00D263C6">
      <w:pPr>
        <w:pStyle w:val="Textoindependiente"/>
        <w:spacing w:before="51"/>
      </w:pPr>
    </w:p>
    <w:p w:rsidR="00D263C6" w:rsidRDefault="00B66750">
      <w:pPr>
        <w:pStyle w:val="Ttulo2"/>
        <w:numPr>
          <w:ilvl w:val="1"/>
          <w:numId w:val="2"/>
        </w:numPr>
        <w:tabs>
          <w:tab w:val="left" w:pos="376"/>
        </w:tabs>
        <w:ind w:left="376" w:hanging="174"/>
        <w:rPr>
          <w:i w:val="0"/>
        </w:rPr>
      </w:pPr>
      <w:r>
        <w:t>Idea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negocio.</w:t>
      </w:r>
    </w:p>
    <w:p w:rsidR="00D263C6" w:rsidRDefault="00D263C6">
      <w:pPr>
        <w:pStyle w:val="Textoindependiente"/>
        <w:rPr>
          <w:b/>
        </w:rPr>
      </w:pPr>
    </w:p>
    <w:p w:rsidR="00D263C6" w:rsidRDefault="00D263C6">
      <w:pPr>
        <w:pStyle w:val="Textoindependiente"/>
        <w:spacing w:before="73"/>
        <w:rPr>
          <w:b/>
        </w:rPr>
      </w:pPr>
    </w:p>
    <w:p w:rsidR="00D263C6" w:rsidRDefault="00B66750">
      <w:pPr>
        <w:pStyle w:val="Textoindependiente"/>
        <w:spacing w:before="1" w:line="259" w:lineRule="auto"/>
        <w:ind w:left="204" w:right="331"/>
        <w:jc w:val="both"/>
      </w:pPr>
      <w:r>
        <w:rPr>
          <w:b/>
        </w:rPr>
        <w:t xml:space="preserve">Gesto </w:t>
      </w:r>
      <w:r>
        <w:t>es una solución tecnológica para PYMES que optimiza la gestión empresarial mediante un sistema modular y un asistente virtual inteligente. Nuestra plataforma se adapta al crecimiento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necesidades de cada empresa, automatizando procesos clave</w:t>
      </w:r>
      <w:r>
        <w:rPr>
          <w:spacing w:val="-1"/>
        </w:rPr>
        <w:t xml:space="preserve"> </w:t>
      </w:r>
      <w:r>
        <w:t>y mejorando la interacción con clientes y proveedores. A diferencia de los grandes ERP, ofrecemos una alternativa accesible, intuitiva y escalable para que las PYMES digitalicen su gestión de manera</w:t>
      </w:r>
      <w:r>
        <w:t xml:space="preserve"> eficaz y segura.</w:t>
      </w:r>
    </w:p>
    <w:p w:rsidR="00D263C6" w:rsidRDefault="00D263C6">
      <w:pPr>
        <w:pStyle w:val="Textoindependiente"/>
      </w:pPr>
    </w:p>
    <w:p w:rsidR="00D263C6" w:rsidRDefault="00D263C6">
      <w:pPr>
        <w:pStyle w:val="Textoindependiente"/>
        <w:spacing w:before="47"/>
      </w:pPr>
    </w:p>
    <w:p w:rsidR="00D263C6" w:rsidRDefault="00B66750">
      <w:pPr>
        <w:pStyle w:val="Ttulo2"/>
        <w:numPr>
          <w:ilvl w:val="1"/>
          <w:numId w:val="2"/>
        </w:numPr>
        <w:tabs>
          <w:tab w:val="left" w:pos="376"/>
        </w:tabs>
        <w:spacing w:before="1"/>
        <w:ind w:left="376" w:hanging="174"/>
        <w:rPr>
          <w:i w:val="0"/>
        </w:rPr>
      </w:pPr>
      <w:r>
        <w:t>Misión:</w:t>
      </w:r>
      <w:r>
        <w:rPr>
          <w:spacing w:val="-5"/>
        </w:rPr>
        <w:t xml:space="preserve"> </w:t>
      </w:r>
      <w:r>
        <w:t>objetivos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empresa.</w:t>
      </w:r>
    </w:p>
    <w:p w:rsidR="00D263C6" w:rsidRDefault="00D263C6">
      <w:pPr>
        <w:pStyle w:val="Textoindependiente"/>
        <w:rPr>
          <w:b/>
        </w:rPr>
      </w:pPr>
    </w:p>
    <w:p w:rsidR="00D263C6" w:rsidRDefault="00D263C6">
      <w:pPr>
        <w:pStyle w:val="Textoindependiente"/>
        <w:spacing w:before="71"/>
        <w:rPr>
          <w:b/>
        </w:rPr>
      </w:pPr>
    </w:p>
    <w:p w:rsidR="00D263C6" w:rsidRDefault="00B66750">
      <w:pPr>
        <w:pStyle w:val="Textoindependiente"/>
        <w:spacing w:line="259" w:lineRule="auto"/>
        <w:ind w:left="204" w:right="522"/>
        <w:jc w:val="both"/>
      </w:pPr>
      <w:r>
        <w:t xml:space="preserve">Empoderar a las PYMES con herramientas tecnológicas accesibles y efectivas que optimicen su gestión empresarial, automatizando procesos y facilitando su crecimiento. Nuestro objetivo es simplificar la </w:t>
      </w:r>
      <w:r>
        <w:t xml:space="preserve">transformación digital, haciendo que cada negocio sea más eficiente, productivo, seguro y competitivo en un entorno </w:t>
      </w:r>
      <w:r>
        <w:rPr>
          <w:spacing w:val="-2"/>
        </w:rPr>
        <w:t>cambiante.</w:t>
      </w:r>
    </w:p>
    <w:p w:rsidR="00D263C6" w:rsidRDefault="00D263C6">
      <w:pPr>
        <w:pStyle w:val="Textoindependiente"/>
      </w:pPr>
    </w:p>
    <w:p w:rsidR="00D263C6" w:rsidRDefault="00D263C6">
      <w:pPr>
        <w:pStyle w:val="Textoindependiente"/>
        <w:spacing w:before="50"/>
      </w:pPr>
    </w:p>
    <w:p w:rsidR="00D263C6" w:rsidRDefault="00B66750">
      <w:pPr>
        <w:pStyle w:val="Ttulo2"/>
        <w:numPr>
          <w:ilvl w:val="1"/>
          <w:numId w:val="2"/>
        </w:numPr>
        <w:tabs>
          <w:tab w:val="left" w:pos="376"/>
        </w:tabs>
        <w:ind w:left="376" w:hanging="174"/>
        <w:rPr>
          <w:i w:val="0"/>
        </w:rPr>
      </w:pPr>
      <w:r>
        <w:t>Visión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valores:</w:t>
      </w:r>
      <w:r>
        <w:rPr>
          <w:spacing w:val="-3"/>
        </w:rPr>
        <w:t xml:space="preserve"> </w:t>
      </w:r>
      <w:r>
        <w:t>cultura</w:t>
      </w:r>
      <w:r>
        <w:rPr>
          <w:spacing w:val="-9"/>
        </w:rPr>
        <w:t xml:space="preserve"> </w:t>
      </w:r>
      <w:r>
        <w:t>empresarial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spacing w:val="-4"/>
        </w:rPr>
        <w:t>RSC.</w:t>
      </w:r>
    </w:p>
    <w:p w:rsidR="00D263C6" w:rsidRDefault="00D263C6">
      <w:pPr>
        <w:pStyle w:val="Textoindependiente"/>
        <w:rPr>
          <w:b/>
        </w:rPr>
      </w:pPr>
    </w:p>
    <w:p w:rsidR="00D263C6" w:rsidRDefault="00D263C6">
      <w:pPr>
        <w:pStyle w:val="Textoindependiente"/>
        <w:spacing w:before="69"/>
        <w:rPr>
          <w:b/>
        </w:rPr>
      </w:pPr>
    </w:p>
    <w:p w:rsidR="00D263C6" w:rsidRDefault="00B66750">
      <w:pPr>
        <w:pStyle w:val="Textoindependiente"/>
        <w:spacing w:line="259" w:lineRule="auto"/>
        <w:ind w:left="204" w:right="330"/>
        <w:jc w:val="both"/>
      </w:pPr>
      <w:r>
        <w:rPr>
          <w:b/>
        </w:rPr>
        <w:t>Visión de Gesto</w:t>
      </w:r>
      <w:r>
        <w:t>: Ser el referente en soluciones tecnológicas para PYMES, facilit</w:t>
      </w:r>
      <w:r>
        <w:t>ando su transformación digital y crecimiento sostenible en mercados globales.</w:t>
      </w:r>
    </w:p>
    <w:p w:rsidR="00D263C6" w:rsidRDefault="00B66750">
      <w:pPr>
        <w:pStyle w:val="Textoindependiente"/>
        <w:spacing w:before="164" w:line="256" w:lineRule="auto"/>
        <w:ind w:left="204" w:right="506"/>
        <w:jc w:val="both"/>
      </w:pPr>
      <w:r>
        <w:rPr>
          <w:b/>
        </w:rPr>
        <w:t>Valores</w:t>
      </w:r>
      <w:r>
        <w:t>: Innovación, accesibilidad y confianza. Creemos en la tecnología como motor de cambio positivo y en construir relaciones sólidas con nuestros clientes, basadas en la tran</w:t>
      </w:r>
      <w:r>
        <w:t>sparencia y el compromiso.</w:t>
      </w:r>
    </w:p>
    <w:p w:rsidR="00D263C6" w:rsidRDefault="00D263C6">
      <w:pPr>
        <w:spacing w:line="256" w:lineRule="auto"/>
        <w:jc w:val="both"/>
        <w:sectPr w:rsidR="00D263C6">
          <w:pgSz w:w="11920" w:h="16850"/>
          <w:pgMar w:top="1820" w:right="1380" w:bottom="280" w:left="1500" w:header="720" w:footer="720" w:gutter="0"/>
          <w:cols w:space="720"/>
        </w:sectPr>
      </w:pPr>
    </w:p>
    <w:p w:rsidR="00D263C6" w:rsidRDefault="00B66750">
      <w:pPr>
        <w:pStyle w:val="Textoindependiente"/>
        <w:spacing w:before="30" w:line="259" w:lineRule="auto"/>
        <w:ind w:left="204" w:right="407"/>
        <w:jc w:val="both"/>
      </w:pPr>
      <w:r>
        <w:rPr>
          <w:b/>
        </w:rPr>
        <w:lastRenderedPageBreak/>
        <w:t>Responsabilidad Social Corporativa (RSC)</w:t>
      </w:r>
      <w:r>
        <w:t xml:space="preserve">: Promovemos un uso ético y seguro de la tecnología, apoyando la digitalización inclusiva de las PYMES y contribuyendo al desarrollo sostenible mediante prácticas responsables y sostenibles en todos nuestros </w:t>
      </w:r>
      <w:r>
        <w:rPr>
          <w:spacing w:val="-2"/>
        </w:rPr>
        <w:t>procesos.</w:t>
      </w:r>
    </w:p>
    <w:p w:rsidR="00D263C6" w:rsidRDefault="00D263C6">
      <w:pPr>
        <w:pStyle w:val="Textoindependiente"/>
      </w:pPr>
    </w:p>
    <w:p w:rsidR="00D263C6" w:rsidRDefault="00D263C6">
      <w:pPr>
        <w:pStyle w:val="Textoindependiente"/>
      </w:pPr>
    </w:p>
    <w:p w:rsidR="00D263C6" w:rsidRDefault="00D263C6">
      <w:pPr>
        <w:pStyle w:val="Textoindependiente"/>
        <w:spacing w:before="237"/>
      </w:pPr>
    </w:p>
    <w:p w:rsidR="00D263C6" w:rsidRDefault="00B66750">
      <w:pPr>
        <w:pStyle w:val="Ttulo2"/>
        <w:numPr>
          <w:ilvl w:val="1"/>
          <w:numId w:val="2"/>
        </w:numPr>
        <w:tabs>
          <w:tab w:val="left" w:pos="376"/>
        </w:tabs>
        <w:ind w:left="376" w:hanging="174"/>
        <w:rPr>
          <w:i w:val="0"/>
        </w:rPr>
      </w:pPr>
      <w:r>
        <w:rPr>
          <w:spacing w:val="-2"/>
        </w:rPr>
        <w:t>Localización</w:t>
      </w:r>
    </w:p>
    <w:p w:rsidR="00D263C6" w:rsidRDefault="00D263C6">
      <w:pPr>
        <w:pStyle w:val="Textoindependiente"/>
        <w:spacing w:before="74"/>
        <w:rPr>
          <w:b/>
        </w:rPr>
      </w:pPr>
    </w:p>
    <w:p w:rsidR="00D263C6" w:rsidRDefault="00B66750">
      <w:pPr>
        <w:pStyle w:val="Textoindependiente"/>
        <w:ind w:left="204"/>
        <w:jc w:val="both"/>
      </w:pPr>
      <w:r>
        <w:t>Madrid-España,</w:t>
      </w:r>
      <w:r>
        <w:rPr>
          <w:spacing w:val="-8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a</w:t>
      </w:r>
      <w:r>
        <w:t>l</w:t>
      </w:r>
      <w:r>
        <w:rPr>
          <w:spacing w:val="-6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plataforma</w:t>
      </w:r>
      <w:r>
        <w:rPr>
          <w:spacing w:val="-6"/>
        </w:rPr>
        <w:t xml:space="preserve"> </w:t>
      </w:r>
      <w:r>
        <w:t>está abierta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utilizarse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rPr>
          <w:spacing w:val="-2"/>
        </w:rPr>
        <w:t>mundo</w:t>
      </w:r>
    </w:p>
    <w:p w:rsidR="00D263C6" w:rsidRDefault="00D263C6">
      <w:pPr>
        <w:pStyle w:val="Textoindependiente"/>
      </w:pPr>
    </w:p>
    <w:p w:rsidR="00D263C6" w:rsidRDefault="00B66750">
      <w:pPr>
        <w:ind w:left="204"/>
        <w:rPr>
          <w:b/>
          <w:i/>
          <w:sz w:val="24"/>
        </w:rPr>
      </w:pPr>
      <w:r>
        <w:rPr>
          <w:b/>
          <w:i/>
          <w:sz w:val="24"/>
        </w:rPr>
        <w:t>C.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Gran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Bretaña,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7,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28971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Griñón,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pacing w:val="-2"/>
          <w:sz w:val="24"/>
        </w:rPr>
        <w:t>Madrid</w:t>
      </w:r>
    </w:p>
    <w:p w:rsidR="00BA16D0" w:rsidRDefault="00BA16D0">
      <w:pPr>
        <w:pStyle w:val="Textoindependiente"/>
        <w:spacing w:before="24"/>
        <w:rPr>
          <w:b/>
          <w:sz w:val="20"/>
        </w:rPr>
      </w:pPr>
    </w:p>
    <w:p w:rsidR="00BA16D0" w:rsidRDefault="00BA16D0">
      <w:pPr>
        <w:pStyle w:val="Textoindependiente"/>
        <w:spacing w:before="24"/>
        <w:rPr>
          <w:b/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251658752" behindDoc="1" locked="0" layoutInCell="1" allowOverlap="1" wp14:anchorId="6299D371" wp14:editId="4251823F">
            <wp:simplePos x="0" y="0"/>
            <wp:positionH relativeFrom="page">
              <wp:posOffset>1061085</wp:posOffset>
            </wp:positionH>
            <wp:positionV relativeFrom="paragraph">
              <wp:posOffset>155575</wp:posOffset>
            </wp:positionV>
            <wp:extent cx="5445618" cy="351586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5618" cy="3515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16D0" w:rsidRDefault="00BA16D0">
      <w:pPr>
        <w:pStyle w:val="Textoindependiente"/>
        <w:spacing w:before="24"/>
        <w:rPr>
          <w:b/>
          <w:i w:val="0"/>
          <w:sz w:val="28"/>
        </w:rPr>
      </w:pPr>
    </w:p>
    <w:p w:rsidR="00D263C6" w:rsidRDefault="00BA16D0" w:rsidP="00BA16D0">
      <w:pPr>
        <w:pStyle w:val="Textoindependiente"/>
        <w:numPr>
          <w:ilvl w:val="0"/>
          <w:numId w:val="2"/>
        </w:numPr>
        <w:spacing w:before="24"/>
        <w:rPr>
          <w:b/>
          <w:i w:val="0"/>
          <w:sz w:val="28"/>
        </w:rPr>
      </w:pPr>
      <w:r w:rsidRPr="00BA16D0">
        <w:rPr>
          <w:b/>
          <w:i w:val="0"/>
          <w:sz w:val="28"/>
        </w:rPr>
        <w:t>FORMULACIÓN DEL MODELO DE NEGOCIO.</w:t>
      </w:r>
    </w:p>
    <w:p w:rsidR="00BA16D0" w:rsidRPr="00BA16D0" w:rsidRDefault="00BA16D0" w:rsidP="00BA16D0">
      <w:pPr>
        <w:pStyle w:val="Textoindependiente"/>
        <w:spacing w:before="24"/>
        <w:rPr>
          <w:b/>
          <w:i w:val="0"/>
          <w:sz w:val="28"/>
        </w:rPr>
      </w:pPr>
    </w:p>
    <w:p w:rsidR="00BA16D0" w:rsidRDefault="00BA16D0" w:rsidP="00BA16D0">
      <w:pPr>
        <w:pStyle w:val="Ttulo2"/>
        <w:numPr>
          <w:ilvl w:val="1"/>
          <w:numId w:val="2"/>
        </w:numPr>
        <w:tabs>
          <w:tab w:val="left" w:pos="376"/>
        </w:tabs>
        <w:spacing w:before="186"/>
        <w:ind w:left="376" w:hanging="174"/>
        <w:jc w:val="both"/>
      </w:pPr>
      <w:r w:rsidRPr="00BA16D0">
        <w:t>¿Con qué?</w:t>
      </w:r>
    </w:p>
    <w:p w:rsidR="00BA16D0" w:rsidRPr="00BA16D0" w:rsidRDefault="00BA16D0" w:rsidP="00BA16D0">
      <w:pPr>
        <w:pStyle w:val="Ttulo2"/>
        <w:tabs>
          <w:tab w:val="left" w:pos="376"/>
        </w:tabs>
        <w:spacing w:before="186"/>
        <w:jc w:val="both"/>
      </w:pPr>
    </w:p>
    <w:p w:rsidR="00BA16D0" w:rsidRDefault="00BA16D0" w:rsidP="00BA16D0">
      <w:pPr>
        <w:pStyle w:val="Textoindependiente"/>
        <w:spacing w:before="24"/>
        <w:jc w:val="both"/>
      </w:pPr>
      <w:r w:rsidRPr="00BA16D0">
        <w:rPr>
          <w:b/>
        </w:rPr>
        <w:t>-</w:t>
      </w:r>
      <w:r w:rsidRPr="00BA16D0">
        <w:t xml:space="preserve"> </w:t>
      </w:r>
      <w:r w:rsidRPr="00BA16D0">
        <w:rPr>
          <w:b/>
        </w:rPr>
        <w:t>Socios clave</w:t>
      </w:r>
      <w:r w:rsidRPr="00BA16D0">
        <w:t>: Los socios clave incluyen a los desarrolladores de software especializados en soluciones para PYMES, proveedores de tecnología para integrar el asistente virtual y expertos en ciberseguridad para garantizar la seguridad operativa del sistema. Además, se contemplan asociaciones estratégicas con empresas de software ERP para ofrecer módulos adicionales y escalables.</w:t>
      </w:r>
    </w:p>
    <w:p w:rsidR="00BA16D0" w:rsidRPr="00BA16D0" w:rsidRDefault="00BA16D0" w:rsidP="00BA16D0">
      <w:pPr>
        <w:pStyle w:val="Textoindependiente"/>
        <w:spacing w:before="24"/>
        <w:jc w:val="both"/>
      </w:pPr>
    </w:p>
    <w:p w:rsidR="00BA16D0" w:rsidRDefault="00BA16D0">
      <w:pPr>
        <w:rPr>
          <w:i/>
          <w:iCs/>
          <w:sz w:val="24"/>
          <w:szCs w:val="24"/>
        </w:rPr>
      </w:pPr>
      <w:r>
        <w:br w:type="page"/>
      </w:r>
    </w:p>
    <w:p w:rsidR="00BA16D0" w:rsidRDefault="00BA16D0" w:rsidP="00BA16D0">
      <w:pPr>
        <w:pStyle w:val="Textoindependiente"/>
        <w:spacing w:before="24"/>
        <w:jc w:val="both"/>
      </w:pPr>
      <w:r w:rsidRPr="00BA16D0">
        <w:rPr>
          <w:b/>
        </w:rPr>
        <w:lastRenderedPageBreak/>
        <w:t>- Actividades clave</w:t>
      </w:r>
      <w:r w:rsidRPr="00BA16D0">
        <w:t>: El desarrollo y mantenimiento de la plataforma tecnológica que incluye el asistente virtual, la integración de módulos avanzados según las necesidades de las PYMES, la automatización de procesos empresariales clave y el soporte continuo a los clientes. Además, se trabaja en la investigación y desarrollo (I+D) para actualizar constantemente las funciones y características de la plataforma.</w:t>
      </w:r>
      <w:bookmarkStart w:id="0" w:name="_GoBack"/>
      <w:bookmarkEnd w:id="0"/>
    </w:p>
    <w:p w:rsidR="00BA16D0" w:rsidRPr="00BA16D0" w:rsidRDefault="00BA16D0" w:rsidP="00BA16D0">
      <w:pPr>
        <w:pStyle w:val="Textoindependiente"/>
        <w:spacing w:before="24"/>
        <w:jc w:val="both"/>
      </w:pPr>
    </w:p>
    <w:p w:rsidR="00BA16D0" w:rsidRPr="00BA16D0" w:rsidRDefault="00BA16D0" w:rsidP="00BA16D0">
      <w:pPr>
        <w:pStyle w:val="Textoindependiente"/>
        <w:spacing w:before="24"/>
        <w:jc w:val="both"/>
      </w:pPr>
      <w:r w:rsidRPr="00BA16D0">
        <w:rPr>
          <w:b/>
        </w:rPr>
        <w:t>- Recursos clave</w:t>
      </w:r>
      <w:r w:rsidRPr="00BA16D0">
        <w:t>: Los recursos principales incluyen un equipo de programadores y especialistas en inteligencia artificial, infraestructura tecnológica para soportar el sistema, licencias de software y servidores seguros para almacenar la información de los clientes. También se cuenta con recursos financieros para financiar el desarrollo y la expansión de la plataforma.</w:t>
      </w:r>
    </w:p>
    <w:p w:rsidR="00BA16D0" w:rsidRPr="00BA16D0" w:rsidRDefault="00BA16D0" w:rsidP="00BA16D0">
      <w:pPr>
        <w:pStyle w:val="Textoindependiente"/>
        <w:spacing w:before="24"/>
        <w:jc w:val="both"/>
      </w:pPr>
    </w:p>
    <w:p w:rsidR="00BA16D0" w:rsidRDefault="00BA16D0" w:rsidP="00BA16D0">
      <w:pPr>
        <w:pStyle w:val="Ttulo2"/>
        <w:numPr>
          <w:ilvl w:val="1"/>
          <w:numId w:val="2"/>
        </w:numPr>
        <w:tabs>
          <w:tab w:val="left" w:pos="376"/>
        </w:tabs>
        <w:spacing w:before="186"/>
        <w:ind w:left="376" w:hanging="174"/>
        <w:jc w:val="both"/>
      </w:pPr>
      <w:r w:rsidRPr="00BA16D0">
        <w:t>¿Qué?</w:t>
      </w:r>
    </w:p>
    <w:p w:rsidR="00BA16D0" w:rsidRPr="00BA16D0" w:rsidRDefault="00BA16D0" w:rsidP="00BA16D0">
      <w:pPr>
        <w:pStyle w:val="Ttulo2"/>
        <w:tabs>
          <w:tab w:val="left" w:pos="376"/>
        </w:tabs>
        <w:spacing w:before="186"/>
        <w:jc w:val="both"/>
      </w:pPr>
    </w:p>
    <w:p w:rsidR="00BA16D0" w:rsidRPr="00BA16D0" w:rsidRDefault="00BA16D0" w:rsidP="00BA16D0">
      <w:pPr>
        <w:pStyle w:val="Textoindependiente"/>
        <w:spacing w:before="24"/>
        <w:jc w:val="both"/>
      </w:pPr>
      <w:r w:rsidRPr="00BA16D0">
        <w:rPr>
          <w:b/>
        </w:rPr>
        <w:t>- Propuesta de valor</w:t>
      </w:r>
      <w:r w:rsidRPr="00BA16D0">
        <w:t xml:space="preserve">: </w:t>
      </w:r>
      <w:proofErr w:type="spellStart"/>
      <w:r>
        <w:rPr>
          <w:b/>
        </w:rPr>
        <w:t>GestioBOT</w:t>
      </w:r>
      <w:proofErr w:type="spellEnd"/>
      <w:r w:rsidRPr="00BA16D0">
        <w:t xml:space="preserve"> ofrece una solución tecnológica modular y accesible para PYMES, que automatiza y optimiza la gestión empresarial mediante un asistente virtual inteligente. A diferencia de los grandes sistemas ERP, </w:t>
      </w:r>
      <w:proofErr w:type="spellStart"/>
      <w:r w:rsidRPr="00BA16D0">
        <w:rPr>
          <w:b/>
          <w:rPrChange w:id="1" w:author="CAMPUSFP" w:date="2024-10-17T10:49:00Z">
            <w:rPr/>
          </w:rPrChange>
        </w:rPr>
        <w:t>Gestio</w:t>
      </w:r>
      <w:ins w:id="2" w:author="CAMPUSFP" w:date="2024-10-17T10:49:00Z">
        <w:r w:rsidRPr="00BA16D0">
          <w:rPr>
            <w:b/>
            <w:rPrChange w:id="3" w:author="CAMPUSFP" w:date="2024-10-17T10:49:00Z">
              <w:rPr/>
            </w:rPrChange>
          </w:rPr>
          <w:t>BOT</w:t>
        </w:r>
      </w:ins>
      <w:proofErr w:type="spellEnd"/>
      <w:del w:id="4" w:author="CAMPUSFP" w:date="2024-10-17T10:49:00Z">
        <w:r w:rsidRPr="00BA16D0" w:rsidDel="00BA16D0">
          <w:delText>Bot</w:delText>
        </w:r>
      </w:del>
      <w:r w:rsidRPr="00BA16D0">
        <w:t xml:space="preserve"> se adapta al presupuesto y crecimiento de las pequeñas y medianas empresas, permitiendo una implementación escalable de funcionalidades avanzadas según las necesidades específicas de cada cliente. La propuesta se enfoca en simplificar la digitalización de las PYMES, haciéndola segura, intuitiva y adaptable.</w:t>
      </w:r>
    </w:p>
    <w:p w:rsidR="00BA16D0" w:rsidRPr="00BA16D0" w:rsidRDefault="00BA16D0" w:rsidP="00BA16D0">
      <w:pPr>
        <w:pStyle w:val="Textoindependiente"/>
        <w:spacing w:before="24"/>
        <w:jc w:val="both"/>
      </w:pPr>
    </w:p>
    <w:p w:rsidR="00BA16D0" w:rsidRDefault="00BA16D0" w:rsidP="00BA16D0">
      <w:pPr>
        <w:pStyle w:val="Ttulo2"/>
        <w:numPr>
          <w:ilvl w:val="1"/>
          <w:numId w:val="2"/>
        </w:numPr>
        <w:tabs>
          <w:tab w:val="left" w:pos="376"/>
        </w:tabs>
        <w:spacing w:before="186"/>
        <w:ind w:left="376" w:hanging="174"/>
        <w:jc w:val="both"/>
      </w:pPr>
      <w:r w:rsidRPr="00BA16D0">
        <w:t>¿Para qué?</w:t>
      </w:r>
    </w:p>
    <w:p w:rsidR="00BA16D0" w:rsidRPr="00BA16D0" w:rsidRDefault="00BA16D0" w:rsidP="00BA16D0">
      <w:pPr>
        <w:pStyle w:val="Ttulo2"/>
        <w:tabs>
          <w:tab w:val="left" w:pos="376"/>
        </w:tabs>
        <w:spacing w:before="186"/>
        <w:jc w:val="both"/>
      </w:pPr>
    </w:p>
    <w:p w:rsidR="00BA16D0" w:rsidRDefault="00BA16D0" w:rsidP="00BA16D0">
      <w:pPr>
        <w:pStyle w:val="Textoindependiente"/>
        <w:spacing w:before="24"/>
        <w:jc w:val="both"/>
      </w:pPr>
      <w:r w:rsidRPr="00BA16D0">
        <w:rPr>
          <w:b/>
          <w:rPrChange w:id="5" w:author="CAMPUSFP" w:date="2024-10-17T10:49:00Z">
            <w:rPr/>
          </w:rPrChange>
        </w:rPr>
        <w:t>- Relaciones con clientes</w:t>
      </w:r>
      <w:r w:rsidRPr="00BA16D0">
        <w:t>: Se mantienen mediante un enfoque cercano y personalizado, garantizando soporte continuo y actualizaciones periódicas que aseguran la optimización y efectividad del sistema. La empresa busca construir relaciones de largo plazo basadas en la confianza y la transparencia.</w:t>
      </w:r>
    </w:p>
    <w:p w:rsidR="00BA16D0" w:rsidRPr="00BA16D0" w:rsidRDefault="00BA16D0" w:rsidP="00BA16D0">
      <w:pPr>
        <w:pStyle w:val="Textoindependiente"/>
        <w:spacing w:before="24"/>
        <w:jc w:val="both"/>
      </w:pPr>
    </w:p>
    <w:p w:rsidR="00BA16D0" w:rsidRDefault="00BA16D0" w:rsidP="00BA16D0">
      <w:pPr>
        <w:pStyle w:val="Textoindependiente"/>
        <w:spacing w:before="24"/>
        <w:jc w:val="both"/>
      </w:pPr>
      <w:r w:rsidRPr="00BA16D0">
        <w:rPr>
          <w:b/>
          <w:rPrChange w:id="6" w:author="CAMPUSFP" w:date="2024-10-17T10:49:00Z">
            <w:rPr/>
          </w:rPrChange>
        </w:rPr>
        <w:t>- Canales</w:t>
      </w:r>
      <w:r w:rsidRPr="00BA16D0">
        <w:t xml:space="preserve">: </w:t>
      </w:r>
      <w:proofErr w:type="spellStart"/>
      <w:r w:rsidRPr="00BA16D0">
        <w:rPr>
          <w:b/>
          <w:rPrChange w:id="7" w:author="CAMPUSFP" w:date="2024-10-17T10:49:00Z">
            <w:rPr/>
          </w:rPrChange>
        </w:rPr>
        <w:t>GestioB</w:t>
      </w:r>
      <w:ins w:id="8" w:author="CAMPUSFP" w:date="2024-10-17T10:49:00Z">
        <w:r w:rsidRPr="00BA16D0">
          <w:rPr>
            <w:b/>
            <w:rPrChange w:id="9" w:author="CAMPUSFP" w:date="2024-10-17T10:49:00Z">
              <w:rPr/>
            </w:rPrChange>
          </w:rPr>
          <w:t>OT</w:t>
        </w:r>
      </w:ins>
      <w:proofErr w:type="spellEnd"/>
      <w:del w:id="10" w:author="CAMPUSFP" w:date="2024-10-17T10:49:00Z">
        <w:r w:rsidRPr="00BA16D0" w:rsidDel="00BA16D0">
          <w:rPr>
            <w:b/>
            <w:rPrChange w:id="11" w:author="CAMPUSFP" w:date="2024-10-17T10:49:00Z">
              <w:rPr/>
            </w:rPrChange>
          </w:rPr>
          <w:delText>ot</w:delText>
        </w:r>
      </w:del>
      <w:r w:rsidRPr="00BA16D0">
        <w:t xml:space="preserve"> utiliza canales digitales como su plataforma en línea, redes sociales, y estrategias de marketing digital para alcanzar a las PYMES. También emplea asociaciones con distribuidores y eventos empresariales para aumentar su alcance y visibilidad en el mercado.</w:t>
      </w:r>
    </w:p>
    <w:p w:rsidR="00BA16D0" w:rsidRPr="00BA16D0" w:rsidRDefault="00BA16D0" w:rsidP="00BA16D0">
      <w:pPr>
        <w:pStyle w:val="Textoindependiente"/>
        <w:spacing w:before="24"/>
        <w:jc w:val="both"/>
      </w:pPr>
    </w:p>
    <w:p w:rsidR="00BA16D0" w:rsidRPr="00BA16D0" w:rsidRDefault="00BA16D0" w:rsidP="00BA16D0">
      <w:pPr>
        <w:pStyle w:val="Textoindependiente"/>
        <w:spacing w:before="24"/>
        <w:jc w:val="both"/>
      </w:pPr>
      <w:r w:rsidRPr="007A27F0">
        <w:rPr>
          <w:b/>
          <w:rPrChange w:id="12" w:author="CAMPUSFP" w:date="2024-10-17T10:49:00Z">
            <w:rPr/>
          </w:rPrChange>
        </w:rPr>
        <w:t>- Segmentos de clientes</w:t>
      </w:r>
      <w:r w:rsidRPr="00BA16D0">
        <w:t>: El enfoque principal está en las PYMES que buscan digitalizar y optimizar sus procesos de gestión de manera accesible y modular. La solución se dirige tanto a empresas en crecimiento que necesitan integrar funciones avanzadas como a negocios que buscan simplificar y automatizar sus operaciones actuales.</w:t>
      </w:r>
    </w:p>
    <w:p w:rsidR="00BA16D0" w:rsidRPr="00BA16D0" w:rsidRDefault="00BA16D0" w:rsidP="00BA16D0">
      <w:pPr>
        <w:pStyle w:val="Textoindependiente"/>
        <w:spacing w:before="24"/>
        <w:jc w:val="both"/>
      </w:pPr>
    </w:p>
    <w:p w:rsidR="00BA16D0" w:rsidRDefault="00BA16D0">
      <w:pPr>
        <w:rPr>
          <w:b/>
          <w:bCs/>
          <w:i/>
          <w:iCs/>
          <w:sz w:val="24"/>
          <w:szCs w:val="24"/>
        </w:rPr>
      </w:pPr>
      <w:r>
        <w:br w:type="page"/>
      </w:r>
    </w:p>
    <w:p w:rsidR="00BA16D0" w:rsidRDefault="00BA16D0" w:rsidP="00BA16D0">
      <w:pPr>
        <w:pStyle w:val="Ttulo2"/>
        <w:numPr>
          <w:ilvl w:val="1"/>
          <w:numId w:val="2"/>
        </w:numPr>
        <w:tabs>
          <w:tab w:val="left" w:pos="376"/>
        </w:tabs>
        <w:spacing w:before="186"/>
        <w:ind w:left="376" w:hanging="174"/>
        <w:jc w:val="both"/>
      </w:pPr>
      <w:r w:rsidRPr="00BA16D0">
        <w:lastRenderedPageBreak/>
        <w:t>¿Cuánto?</w:t>
      </w:r>
    </w:p>
    <w:p w:rsidR="00BA16D0" w:rsidRPr="00BA16D0" w:rsidRDefault="00BA16D0" w:rsidP="00BA16D0">
      <w:pPr>
        <w:pStyle w:val="Ttulo2"/>
        <w:tabs>
          <w:tab w:val="left" w:pos="376"/>
        </w:tabs>
        <w:spacing w:before="186"/>
        <w:jc w:val="both"/>
      </w:pPr>
    </w:p>
    <w:p w:rsidR="00BA16D0" w:rsidRDefault="00BA16D0" w:rsidP="00BA16D0">
      <w:pPr>
        <w:pStyle w:val="Textoindependiente"/>
        <w:spacing w:before="24"/>
        <w:jc w:val="both"/>
      </w:pPr>
      <w:r w:rsidRPr="007A27F0">
        <w:rPr>
          <w:b/>
          <w:rPrChange w:id="13" w:author="CAMPUSFP" w:date="2024-10-17T10:49:00Z">
            <w:rPr/>
          </w:rPrChange>
        </w:rPr>
        <w:t>- Estructura de costes</w:t>
      </w:r>
      <w:r w:rsidRPr="00BA16D0">
        <w:t>: Los costos incluyen el desarrollo y mantenimiento de la plataforma tecnológica, salarios del equipo técnico y de soporte, inversión en servidores y ciberseguridad, así como gastos de marketing y promoción. También se consideran los costos asociados a licencias de software y actualizaciones periódicas para mantener la plataforma actualizada y segura.</w:t>
      </w:r>
    </w:p>
    <w:p w:rsidR="00BA16D0" w:rsidRPr="00BA16D0" w:rsidRDefault="00BA16D0" w:rsidP="00BA16D0">
      <w:pPr>
        <w:pStyle w:val="Textoindependiente"/>
        <w:spacing w:before="24"/>
        <w:jc w:val="both"/>
      </w:pPr>
    </w:p>
    <w:p w:rsidR="00BA16D0" w:rsidRPr="00BA16D0" w:rsidRDefault="00BA16D0" w:rsidP="00BA16D0">
      <w:pPr>
        <w:pStyle w:val="Textoindependiente"/>
        <w:spacing w:before="24"/>
        <w:jc w:val="both"/>
      </w:pPr>
      <w:r w:rsidRPr="007A27F0">
        <w:rPr>
          <w:b/>
          <w:rPrChange w:id="14" w:author="CAMPUSFP" w:date="2024-10-17T10:50:00Z">
            <w:rPr/>
          </w:rPrChange>
        </w:rPr>
        <w:t>- Fuentes de ingresos</w:t>
      </w:r>
      <w:r w:rsidRPr="00BA16D0">
        <w:t xml:space="preserve">: Los ingresos provienen de suscripciones a la plataforma, que se ofrecen en planes escalables según las funcionalidades y módulos contratados por cada PYME. Adicionalmente, se generan ingresos mediante servicios adicionales, como consultorías personalizadas, soporte técnico </w:t>
      </w:r>
      <w:proofErr w:type="spellStart"/>
      <w:r w:rsidRPr="00BA16D0">
        <w:t>premium</w:t>
      </w:r>
      <w:proofErr w:type="spellEnd"/>
      <w:r w:rsidRPr="00BA16D0">
        <w:t xml:space="preserve"> y módulos avanzados de seguridad y análisis de datos.</w:t>
      </w:r>
    </w:p>
    <w:sectPr w:rsidR="00BA16D0" w:rsidRPr="00BA16D0">
      <w:pgSz w:w="11920" w:h="16850"/>
      <w:pgMar w:top="1360" w:right="138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B0A65"/>
    <w:multiLevelType w:val="hybridMultilevel"/>
    <w:tmpl w:val="E4CE4B1C"/>
    <w:lvl w:ilvl="0" w:tplc="DCF4032C">
      <w:start w:val="2"/>
      <w:numFmt w:val="decimal"/>
      <w:lvlText w:val="%1."/>
      <w:lvlJc w:val="left"/>
      <w:pPr>
        <w:ind w:left="478" w:hanging="27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0AA819F6">
      <w:numFmt w:val="bullet"/>
      <w:lvlText w:val="•"/>
      <w:lvlJc w:val="left"/>
      <w:pPr>
        <w:ind w:left="377" w:hanging="176"/>
      </w:pPr>
      <w:rPr>
        <w:rFonts w:ascii="Calibri" w:eastAsia="Calibri" w:hAnsi="Calibri" w:cs="Calibri" w:hint="default"/>
        <w:spacing w:val="0"/>
        <w:w w:val="100"/>
        <w:lang w:val="es-ES" w:eastAsia="en-US" w:bidi="ar-SA"/>
      </w:rPr>
    </w:lvl>
    <w:lvl w:ilvl="2" w:tplc="4200662C">
      <w:numFmt w:val="bullet"/>
      <w:lvlText w:val="•"/>
      <w:lvlJc w:val="left"/>
      <w:pPr>
        <w:ind w:left="1430" w:hanging="176"/>
      </w:pPr>
      <w:rPr>
        <w:rFonts w:hint="default"/>
        <w:lang w:val="es-ES" w:eastAsia="en-US" w:bidi="ar-SA"/>
      </w:rPr>
    </w:lvl>
    <w:lvl w:ilvl="3" w:tplc="3A308FB0">
      <w:numFmt w:val="bullet"/>
      <w:lvlText w:val="•"/>
      <w:lvlJc w:val="left"/>
      <w:pPr>
        <w:ind w:left="2380" w:hanging="176"/>
      </w:pPr>
      <w:rPr>
        <w:rFonts w:hint="default"/>
        <w:lang w:val="es-ES" w:eastAsia="en-US" w:bidi="ar-SA"/>
      </w:rPr>
    </w:lvl>
    <w:lvl w:ilvl="4" w:tplc="B90EFDD8">
      <w:numFmt w:val="bullet"/>
      <w:lvlText w:val="•"/>
      <w:lvlJc w:val="left"/>
      <w:pPr>
        <w:ind w:left="3330" w:hanging="176"/>
      </w:pPr>
      <w:rPr>
        <w:rFonts w:hint="default"/>
        <w:lang w:val="es-ES" w:eastAsia="en-US" w:bidi="ar-SA"/>
      </w:rPr>
    </w:lvl>
    <w:lvl w:ilvl="5" w:tplc="066CAD0C">
      <w:numFmt w:val="bullet"/>
      <w:lvlText w:val="•"/>
      <w:lvlJc w:val="left"/>
      <w:pPr>
        <w:ind w:left="4280" w:hanging="176"/>
      </w:pPr>
      <w:rPr>
        <w:rFonts w:hint="default"/>
        <w:lang w:val="es-ES" w:eastAsia="en-US" w:bidi="ar-SA"/>
      </w:rPr>
    </w:lvl>
    <w:lvl w:ilvl="6" w:tplc="46DE0AFA">
      <w:numFmt w:val="bullet"/>
      <w:lvlText w:val="•"/>
      <w:lvlJc w:val="left"/>
      <w:pPr>
        <w:ind w:left="5230" w:hanging="176"/>
      </w:pPr>
      <w:rPr>
        <w:rFonts w:hint="default"/>
        <w:lang w:val="es-ES" w:eastAsia="en-US" w:bidi="ar-SA"/>
      </w:rPr>
    </w:lvl>
    <w:lvl w:ilvl="7" w:tplc="549C562E">
      <w:numFmt w:val="bullet"/>
      <w:lvlText w:val="•"/>
      <w:lvlJc w:val="left"/>
      <w:pPr>
        <w:ind w:left="6180" w:hanging="176"/>
      </w:pPr>
      <w:rPr>
        <w:rFonts w:hint="default"/>
        <w:lang w:val="es-ES" w:eastAsia="en-US" w:bidi="ar-SA"/>
      </w:rPr>
    </w:lvl>
    <w:lvl w:ilvl="8" w:tplc="927C4614">
      <w:numFmt w:val="bullet"/>
      <w:lvlText w:val="•"/>
      <w:lvlJc w:val="left"/>
      <w:pPr>
        <w:ind w:left="7130" w:hanging="176"/>
      </w:pPr>
      <w:rPr>
        <w:rFonts w:hint="default"/>
        <w:lang w:val="es-ES" w:eastAsia="en-US" w:bidi="ar-SA"/>
      </w:rPr>
    </w:lvl>
  </w:abstractNum>
  <w:abstractNum w:abstractNumId="1" w15:restartNumberingAfterBreak="0">
    <w:nsid w:val="6BF575F5"/>
    <w:multiLevelType w:val="hybridMultilevel"/>
    <w:tmpl w:val="0F5212BA"/>
    <w:lvl w:ilvl="0" w:tplc="BFBC3574">
      <w:numFmt w:val="bullet"/>
      <w:lvlText w:val="•"/>
      <w:lvlJc w:val="left"/>
      <w:pPr>
        <w:ind w:left="204" w:hanging="176"/>
      </w:pPr>
      <w:rPr>
        <w:rFonts w:ascii="Calibri" w:eastAsia="Calibri" w:hAnsi="Calibri" w:cs="Calibri" w:hint="default"/>
        <w:b/>
        <w:bCs/>
        <w:i/>
        <w:iCs/>
        <w:spacing w:val="0"/>
        <w:w w:val="100"/>
        <w:sz w:val="24"/>
        <w:szCs w:val="24"/>
        <w:lang w:val="es-ES" w:eastAsia="en-US" w:bidi="ar-SA"/>
      </w:rPr>
    </w:lvl>
    <w:lvl w:ilvl="1" w:tplc="EB10487A">
      <w:numFmt w:val="bullet"/>
      <w:lvlText w:val="•"/>
      <w:lvlJc w:val="left"/>
      <w:pPr>
        <w:ind w:left="1083" w:hanging="176"/>
      </w:pPr>
      <w:rPr>
        <w:rFonts w:hint="default"/>
        <w:lang w:val="es-ES" w:eastAsia="en-US" w:bidi="ar-SA"/>
      </w:rPr>
    </w:lvl>
    <w:lvl w:ilvl="2" w:tplc="0624DE88">
      <w:numFmt w:val="bullet"/>
      <w:lvlText w:val="•"/>
      <w:lvlJc w:val="left"/>
      <w:pPr>
        <w:ind w:left="1966" w:hanging="176"/>
      </w:pPr>
      <w:rPr>
        <w:rFonts w:hint="default"/>
        <w:lang w:val="es-ES" w:eastAsia="en-US" w:bidi="ar-SA"/>
      </w:rPr>
    </w:lvl>
    <w:lvl w:ilvl="3" w:tplc="9C782712">
      <w:numFmt w:val="bullet"/>
      <w:lvlText w:val="•"/>
      <w:lvlJc w:val="left"/>
      <w:pPr>
        <w:ind w:left="2849" w:hanging="176"/>
      </w:pPr>
      <w:rPr>
        <w:rFonts w:hint="default"/>
        <w:lang w:val="es-ES" w:eastAsia="en-US" w:bidi="ar-SA"/>
      </w:rPr>
    </w:lvl>
    <w:lvl w:ilvl="4" w:tplc="2CE23654">
      <w:numFmt w:val="bullet"/>
      <w:lvlText w:val="•"/>
      <w:lvlJc w:val="left"/>
      <w:pPr>
        <w:ind w:left="3732" w:hanging="176"/>
      </w:pPr>
      <w:rPr>
        <w:rFonts w:hint="default"/>
        <w:lang w:val="es-ES" w:eastAsia="en-US" w:bidi="ar-SA"/>
      </w:rPr>
    </w:lvl>
    <w:lvl w:ilvl="5" w:tplc="9F7E3FD8">
      <w:numFmt w:val="bullet"/>
      <w:lvlText w:val="•"/>
      <w:lvlJc w:val="left"/>
      <w:pPr>
        <w:ind w:left="4615" w:hanging="176"/>
      </w:pPr>
      <w:rPr>
        <w:rFonts w:hint="default"/>
        <w:lang w:val="es-ES" w:eastAsia="en-US" w:bidi="ar-SA"/>
      </w:rPr>
    </w:lvl>
    <w:lvl w:ilvl="6" w:tplc="D21ACA40">
      <w:numFmt w:val="bullet"/>
      <w:lvlText w:val="•"/>
      <w:lvlJc w:val="left"/>
      <w:pPr>
        <w:ind w:left="5498" w:hanging="176"/>
      </w:pPr>
      <w:rPr>
        <w:rFonts w:hint="default"/>
        <w:lang w:val="es-ES" w:eastAsia="en-US" w:bidi="ar-SA"/>
      </w:rPr>
    </w:lvl>
    <w:lvl w:ilvl="7" w:tplc="AD10BE32">
      <w:numFmt w:val="bullet"/>
      <w:lvlText w:val="•"/>
      <w:lvlJc w:val="left"/>
      <w:pPr>
        <w:ind w:left="6381" w:hanging="176"/>
      </w:pPr>
      <w:rPr>
        <w:rFonts w:hint="default"/>
        <w:lang w:val="es-ES" w:eastAsia="en-US" w:bidi="ar-SA"/>
      </w:rPr>
    </w:lvl>
    <w:lvl w:ilvl="8" w:tplc="FB5EDFEA">
      <w:numFmt w:val="bullet"/>
      <w:lvlText w:val="•"/>
      <w:lvlJc w:val="left"/>
      <w:pPr>
        <w:ind w:left="7264" w:hanging="176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MPUSFP">
    <w15:presenceInfo w15:providerId="None" w15:userId="CAMPUSF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263C6"/>
    <w:rsid w:val="007A27F0"/>
    <w:rsid w:val="00B66750"/>
    <w:rsid w:val="00BA16D0"/>
    <w:rsid w:val="00D2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1515"/>
  <w15:docId w15:val="{63250673-78D7-4036-8234-6E252DFD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15"/>
      <w:ind w:left="204" w:hanging="272"/>
      <w:jc w:val="both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376" w:hanging="174"/>
      <w:outlineLvl w:val="1"/>
    </w:pPr>
    <w:rPr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i/>
      <w:i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376" w:hanging="174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7A27F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27F0"/>
    <w:rPr>
      <w:rFonts w:ascii="Segoe UI" w:eastAsia="Calibr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1197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CAMPUSFP</dc:creator>
  <cp:lastModifiedBy>CAMPUSFP</cp:lastModifiedBy>
  <cp:revision>2</cp:revision>
  <dcterms:created xsi:type="dcterms:W3CDTF">2024-10-17T08:38:00Z</dcterms:created>
  <dcterms:modified xsi:type="dcterms:W3CDTF">2024-10-17T09:01:00Z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2024-10-17T00:00:00Z</vt:filetime>
  </property>
  <property fmtid="{D5CDD505-2E9C-101B-9397-08002B2CF9AE}" pid="5" name="Producer">
    <vt:lpwstr>Microsoft® Word 2016</vt:lpwstr>
  </property>
</Properties>
</file>